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160" w:rsidRDefault="001F39C2">
      <w:pPr>
        <w:pStyle w:val="2"/>
        <w:jc w:val="both"/>
      </w:pPr>
      <w:bookmarkStart w:id="0" w:name="_u0f9per3drdw" w:colFirst="0" w:colLast="0"/>
      <w:bookmarkEnd w:id="0"/>
      <w:r>
        <w:t>Ситуация</w:t>
      </w:r>
    </w:p>
    <w:p w:rsidR="00615160" w:rsidRDefault="001F39C2">
      <w:pPr>
        <w:numPr>
          <w:ilvl w:val="0"/>
          <w:numId w:val="1"/>
        </w:numPr>
        <w:jc w:val="both"/>
      </w:pPr>
      <w:r>
        <w:t xml:space="preserve">Происходит переезд на новую ERP систему. </w:t>
      </w:r>
    </w:p>
    <w:p w:rsidR="00615160" w:rsidRDefault="001F39C2">
      <w:pPr>
        <w:numPr>
          <w:ilvl w:val="1"/>
          <w:numId w:val="1"/>
        </w:numPr>
        <w:jc w:val="both"/>
      </w:pPr>
      <w:r>
        <w:t>В систему нужно перенести информацию о ранее проданных товарах.</w:t>
      </w:r>
    </w:p>
    <w:p w:rsidR="00615160" w:rsidRDefault="001F39C2">
      <w:pPr>
        <w:numPr>
          <w:ilvl w:val="1"/>
          <w:numId w:val="1"/>
        </w:numPr>
        <w:jc w:val="both"/>
      </w:pPr>
      <w:r>
        <w:t>Все товары имеют уникальный серийный номер.</w:t>
      </w:r>
    </w:p>
    <w:p w:rsidR="00615160" w:rsidRDefault="001F39C2">
      <w:pPr>
        <w:numPr>
          <w:ilvl w:val="1"/>
          <w:numId w:val="1"/>
        </w:numPr>
        <w:jc w:val="both"/>
      </w:pPr>
      <w:r>
        <w:t xml:space="preserve">Все товары разделены на категории (направления, </w:t>
      </w:r>
      <w:proofErr w:type="spellStart"/>
      <w:r>
        <w:t>activities</w:t>
      </w:r>
      <w:proofErr w:type="spellEnd"/>
      <w:r>
        <w:t xml:space="preserve">) и подкатегории (номиналы, </w:t>
      </w:r>
      <w:proofErr w:type="spellStart"/>
      <w:r>
        <w:t>activity_values</w:t>
      </w:r>
      <w:proofErr w:type="spellEnd"/>
      <w:r>
        <w:t>).</w:t>
      </w:r>
    </w:p>
    <w:p w:rsidR="00615160" w:rsidRDefault="00615160">
      <w:pPr>
        <w:jc w:val="both"/>
      </w:pPr>
    </w:p>
    <w:p w:rsidR="00615160" w:rsidRDefault="001F39C2">
      <w:pPr>
        <w:numPr>
          <w:ilvl w:val="0"/>
          <w:numId w:val="1"/>
        </w:numPr>
        <w:jc w:val="both"/>
      </w:pPr>
      <w:r>
        <w:t>Существуют следующие базы данных:</w:t>
      </w:r>
    </w:p>
    <w:p w:rsidR="00615160" w:rsidRDefault="001F39C2">
      <w:pPr>
        <w:numPr>
          <w:ilvl w:val="1"/>
          <w:numId w:val="1"/>
        </w:numPr>
        <w:jc w:val="both"/>
      </w:pPr>
      <w:r>
        <w:t>База АМО - amocrm_export_sample.csv - архив, выгружаемый из АМО СРМ.</w:t>
      </w:r>
    </w:p>
    <w:p w:rsidR="00615160" w:rsidRDefault="001F39C2">
      <w:pPr>
        <w:numPr>
          <w:ilvl w:val="1"/>
          <w:numId w:val="1"/>
        </w:numPr>
        <w:jc w:val="both"/>
      </w:pPr>
      <w:r>
        <w:t>Реестр подкатегорий - list_of_values.csv - Реест</w:t>
      </w:r>
      <w:r>
        <w:t>р подкатегорий (номиналов).</w:t>
      </w:r>
    </w:p>
    <w:p w:rsidR="00615160" w:rsidRDefault="001F39C2">
      <w:pPr>
        <w:numPr>
          <w:ilvl w:val="1"/>
          <w:numId w:val="1"/>
        </w:numPr>
        <w:jc w:val="both"/>
      </w:pPr>
      <w:r>
        <w:t>Список товаров - база, которую нужно пополнить данными из предыдущих баз.</w:t>
      </w:r>
    </w:p>
    <w:p w:rsidR="00615160" w:rsidRDefault="001F39C2">
      <w:pPr>
        <w:numPr>
          <w:ilvl w:val="1"/>
          <w:numId w:val="1"/>
        </w:numPr>
        <w:jc w:val="both"/>
      </w:pPr>
      <w:proofErr w:type="spellStart"/>
      <w:r>
        <w:t>certificates_list_sample</w:t>
      </w:r>
      <w:proofErr w:type="spellEnd"/>
      <w:r>
        <w:t xml:space="preserve"> - тестовая выгрузка из Списка товаров (чтобы знать, как он выглядит в натуре)</w:t>
      </w:r>
    </w:p>
    <w:p w:rsidR="00615160" w:rsidRDefault="001F39C2">
      <w:pPr>
        <w:pStyle w:val="2"/>
        <w:jc w:val="both"/>
      </w:pPr>
      <w:bookmarkStart w:id="1" w:name="_q4p7qnzfnneg" w:colFirst="0" w:colLast="0"/>
      <w:bookmarkEnd w:id="1"/>
      <w:r>
        <w:t>Задача</w:t>
      </w:r>
    </w:p>
    <w:p w:rsidR="00615160" w:rsidRDefault="001F39C2">
      <w:pPr>
        <w:numPr>
          <w:ilvl w:val="0"/>
          <w:numId w:val="2"/>
        </w:numPr>
        <w:jc w:val="both"/>
      </w:pPr>
      <w:r>
        <w:t xml:space="preserve">Написать скрипт, который перенесёт данные о </w:t>
      </w:r>
      <w:r>
        <w:t>проданных товарах из Базы АМО в новый файл list_of_goods_to_import.csv (Список товаров), чтобы потом это дело импортировать в систему.</w:t>
      </w:r>
    </w:p>
    <w:p w:rsidR="00615160" w:rsidRDefault="00615160">
      <w:pPr>
        <w:jc w:val="both"/>
      </w:pPr>
    </w:p>
    <w:p w:rsidR="00615160" w:rsidRDefault="001F39C2">
      <w:pPr>
        <w:numPr>
          <w:ilvl w:val="0"/>
          <w:numId w:val="2"/>
        </w:numPr>
        <w:jc w:val="both"/>
      </w:pPr>
      <w:r>
        <w:t>Поля Списка товаров и источник данных:</w:t>
      </w:r>
    </w:p>
    <w:p w:rsidR="00615160" w:rsidRDefault="00615160">
      <w:pPr>
        <w:ind w:left="720"/>
        <w:jc w:val="both"/>
      </w:pPr>
    </w:p>
    <w:p w:rsidR="00615160" w:rsidRDefault="00615160">
      <w:pPr>
        <w:ind w:left="720"/>
        <w:jc w:val="both"/>
      </w:pPr>
    </w:p>
    <w:tbl>
      <w:tblPr>
        <w:tblStyle w:val="a5"/>
        <w:tblW w:w="82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295"/>
        <w:gridCol w:w="4200"/>
      </w:tblGrid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615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Источник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Примечание</w:t>
            </w: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r>
              <w:t>Не заполнять</w:t>
            </w: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t>amo_id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База АМО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615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t>activity_value_id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jc w:val="both"/>
            </w:pPr>
            <w:r>
              <w:t>Реестр подкатегорий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615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t>series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r>
              <w:t>ХЗ, что это, уточняю (</w:t>
            </w:r>
            <w:proofErr w:type="gramStart"/>
            <w:r>
              <w:t>возможно</w:t>
            </w:r>
            <w:proofErr w:type="gramEnd"/>
            <w:r>
              <w:t xml:space="preserve"> схема БД устарела)</w:t>
            </w: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t>number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r>
              <w:t>База АМО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number</w:t>
            </w:r>
            <w:proofErr w:type="spellEnd"/>
            <w:r>
              <w:t xml:space="preserve"> без </w:t>
            </w:r>
            <w:proofErr w:type="spellStart"/>
            <w:r>
              <w:t>prefix</w:t>
            </w:r>
            <w:proofErr w:type="spellEnd"/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t>prefix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jc w:val="both"/>
            </w:pPr>
            <w:r>
              <w:t>Реестр подкатегорий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615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t>code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r>
              <w:t>База АМО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prefix</w:t>
            </w:r>
            <w:proofErr w:type="spellEnd"/>
            <w:r>
              <w:t xml:space="preserve"> + </w:t>
            </w:r>
            <w:proofErr w:type="spellStart"/>
            <w:r>
              <w:t>number</w:t>
            </w:r>
            <w:proofErr w:type="spellEnd"/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t>card_type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r>
              <w:t>База АМО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Зна</w:t>
            </w:r>
            <w:bookmarkStart w:id="2" w:name="_GoBack"/>
            <w:r>
              <w:t>ч</w:t>
            </w:r>
            <w:bookmarkEnd w:id="2"/>
            <w:r>
              <w:t>ение ‘</w:t>
            </w:r>
            <w:proofErr w:type="spellStart"/>
            <w:r>
              <w:t>electronic</w:t>
            </w:r>
            <w:proofErr w:type="spellEnd"/>
            <w:r>
              <w:t xml:space="preserve">’ если </w:t>
            </w:r>
            <w:proofErr w:type="gramStart"/>
            <w:r>
              <w:t>в начале</w:t>
            </w:r>
            <w:proofErr w:type="gramEnd"/>
            <w:r>
              <w:t xml:space="preserve"> </w:t>
            </w:r>
            <w:proofErr w:type="spellStart"/>
            <w:r>
              <w:t>prefix</w:t>
            </w:r>
            <w:proofErr w:type="spellEnd"/>
            <w:r>
              <w:t xml:space="preserve"> стоит буква V, значение ‘</w:t>
            </w:r>
            <w:proofErr w:type="spellStart"/>
            <w:r>
              <w:t>paper</w:t>
            </w:r>
            <w:proofErr w:type="spellEnd"/>
            <w:r>
              <w:t xml:space="preserve">’ в остальных случаях. </w:t>
            </w: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lastRenderedPageBreak/>
              <w:t>design_type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Везде указать значение ‘design1’</w:t>
            </w: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t>status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r>
              <w:t>База АМО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r>
              <w:t>Значение '</w:t>
            </w:r>
            <w:proofErr w:type="spellStart"/>
            <w:r>
              <w:t>sold_used</w:t>
            </w:r>
            <w:proofErr w:type="spellEnd"/>
            <w:r>
              <w:t>' если ‘Статус погашения’ в Базе АМО = ‘Погашен’ или если поля ‘Дата оплаты подрядчику’ в Базе АМО заполнено</w:t>
            </w:r>
          </w:p>
          <w:p w:rsidR="00615160" w:rsidRDefault="00615160">
            <w:pPr>
              <w:widowControl w:val="0"/>
              <w:spacing w:line="240" w:lineRule="auto"/>
            </w:pPr>
          </w:p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 остальных случаях оставить пустым</w:t>
            </w: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t>stock_status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 заполнять</w:t>
            </w: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t>sale_price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r>
              <w:t>База АМО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Если в сделке 1 товар и сделка не имеет производных сделок, то использовать значение поля SUBTOTAL</w:t>
            </w:r>
          </w:p>
          <w:p w:rsidR="00615160" w:rsidRDefault="00615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Если в сделке больше одного товара или сделка имеет производную сделку (то есть </w:t>
            </w:r>
            <w:proofErr w:type="spellStart"/>
            <w:r>
              <w:t>упомянается</w:t>
            </w:r>
            <w:proofErr w:type="spellEnd"/>
            <w:r>
              <w:t xml:space="preserve"> в поле КОРНЕВАЯ СДЕЛКА любой другой сделки), то </w:t>
            </w:r>
            <w:proofErr w:type="spellStart"/>
            <w:r>
              <w:t>sale_price</w:t>
            </w:r>
            <w:proofErr w:type="spellEnd"/>
            <w:r>
              <w:t xml:space="preserve"> можно</w:t>
            </w:r>
            <w:r>
              <w:t xml:space="preserve"> определить </w:t>
            </w:r>
            <w:proofErr w:type="gramStart"/>
            <w:r>
              <w:t>по</w:t>
            </w:r>
            <w:proofErr w:type="gramEnd"/>
            <w:r>
              <w:t xml:space="preserve"> ближайшей для этого префикса.</w:t>
            </w: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t>sale_date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r>
              <w:t>База АМО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Значение поля ‘Дата закрытия’ в Базе АМО</w:t>
            </w: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t>expiry_date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 заполнять</w:t>
            </w: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t>card_used_date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r>
              <w:t>База АМО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Значение поля ‘Дата оплаты подрядчику’ в Базе АМО</w:t>
            </w: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r>
              <w:t>Не заполнять</w:t>
            </w: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t>updated_at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r>
              <w:t>Не заполнять</w:t>
            </w: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proofErr w:type="spellStart"/>
            <w:r>
              <w:t>deleted_at</w:t>
            </w:r>
            <w:proofErr w:type="spellEnd"/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1F39C2">
            <w:pPr>
              <w:widowControl w:val="0"/>
              <w:spacing w:line="240" w:lineRule="auto"/>
            </w:pPr>
            <w:r>
              <w:t>Не заполнять</w:t>
            </w: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615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615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615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615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615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615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15160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615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615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5160" w:rsidRDefault="006151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15160" w:rsidRDefault="00615160">
      <w:pPr>
        <w:ind w:left="720"/>
        <w:jc w:val="both"/>
      </w:pPr>
    </w:p>
    <w:p w:rsidR="00615160" w:rsidRDefault="00615160">
      <w:pPr>
        <w:jc w:val="both"/>
      </w:pPr>
    </w:p>
    <w:p w:rsidR="00615160" w:rsidRPr="00FC7AB3" w:rsidRDefault="001F39C2">
      <w:pPr>
        <w:numPr>
          <w:ilvl w:val="0"/>
          <w:numId w:val="2"/>
        </w:numPr>
        <w:jc w:val="both"/>
        <w:rPr>
          <w:highlight w:val="yellow"/>
        </w:rPr>
      </w:pPr>
      <w:r w:rsidRPr="00FC7AB3">
        <w:rPr>
          <w:highlight w:val="yellow"/>
        </w:rPr>
        <w:t xml:space="preserve">Товары с префиксами, которые (а) отсутствуют в Списке подкатегорий, а также (б) товары, где префикс вообще не указан, нужно загрузить в отдельный файл cert_w_missing_prefix.csv, а сам список отсутствующих префиксов - в отдельный файл missing_prefix.csv. </w:t>
      </w:r>
    </w:p>
    <w:sectPr w:rsidR="00615160" w:rsidRPr="00FC7A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00DC3"/>
    <w:multiLevelType w:val="multilevel"/>
    <w:tmpl w:val="2ACE84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8C857FA"/>
    <w:multiLevelType w:val="multilevel"/>
    <w:tmpl w:val="BAF280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5160"/>
    <w:rsid w:val="001F39C2"/>
    <w:rsid w:val="00615160"/>
    <w:rsid w:val="00FC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2023-12-19T16:00:00Z</dcterms:created>
  <dcterms:modified xsi:type="dcterms:W3CDTF">2023-12-19T18:30:00Z</dcterms:modified>
</cp:coreProperties>
</file>